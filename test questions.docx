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to define a TRIANGULAR MF. Create a fuzzy set “Young” in the universe of discourse “Age” using a triangular MF with parameters [10, 50, 80].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to define a trapezoidal MF (TRAP_MF.m). Create a fuzzy set “Good Students performance” in UD Age using a trapezoidal MF with parameters {10, 30, 50,60}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to define a gaussian MF (GAUSS_MF.m). Create a fuzzy set “Average Student” on Average Mark using a gaussian MF GAUSS_MF(x,[50 10])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to define a Cauchy MF (GBELL_MF.m). Create a fuzzy set “Medium Height” on Height using a GBELL_MF(x,[16 20 50])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to define a Sigmoidal MF (SIG_MF.m). Create a fuzzy set “heavy smoker” on No of cigarettes using SIG_MF. SIG_MF(x,[1,-5])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Fuzzy Complement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Sugeno’s Fuzzy Complement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Yager’s Fuzzy Complement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Intersection of two Fuzzy sets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T-NORM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of two Fuzzy sets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S-NORM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Concentration and Dilution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Contrast Intens</w:t>
      </w:r>
      <w:del w:author="07_C1_Divyani" w:id="0" w:date="2022-12-18T06:03:22Z">
        <w:r w:rsidDel="00000000" w:rsidR="00000000" w:rsidRPr="00000000">
          <w:rPr>
            <w:sz w:val="28"/>
            <w:szCs w:val="28"/>
            <w:rtl w:val="0"/>
          </w:rPr>
          <w:delText xml:space="preserve">if</w:delText>
        </w:r>
      </w:del>
      <w:r w:rsidDel="00000000" w:rsidR="00000000" w:rsidRPr="00000000">
        <w:rPr>
          <w:sz w:val="28"/>
          <w:szCs w:val="28"/>
          <w:rtl w:val="0"/>
        </w:rPr>
        <w:t xml:space="preserve">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ANDNOT function using McCulloch-Pitts neural net.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XOR function using McCulloch-Pitts neural net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for solving linearly separable problem using Perceptron Model.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Cylindrical extension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